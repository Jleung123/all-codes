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AE83" w14:textId="77777777" w:rsidR="00846AF8" w:rsidRDefault="0054121E">
      <w:pPr>
        <w:rPr>
          <w:del w:id="0" w:author="Yakov Genis" w:date="2020-05-08T20:09:00Z"/>
        </w:rPr>
      </w:pPr>
      <w:del w:id="1" w:author="Yakov Genis" w:date="2020-05-08T20:09:00Z">
        <w:r>
          <w:delText>In Pr8 should be this array</w:delText>
        </w:r>
      </w:del>
    </w:p>
    <w:p w14:paraId="04215FA0" w14:textId="5ABB1337" w:rsidR="00FE2568" w:rsidRDefault="0054121E">
      <w:pPr>
        <w:rPr>
          <w:rFonts w:ascii="Verdana" w:hAnsi="Verdana"/>
        </w:rPr>
      </w:pPr>
      <w:del w:id="2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string names[NUM_NAMES] = {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ins w:id="3" w:author="Yakov Genis" w:date="2020-05-08T20:09:00Z">
        <w:r w:rsidR="000B7418">
          <w:rPr>
            <w:rFonts w:ascii="Verdana" w:hAnsi="Verdana"/>
          </w:rPr>
          <w:t xml:space="preserve">Do </w:t>
        </w:r>
        <w:r w:rsidR="0094708E">
          <w:rPr>
            <w:rFonts w:ascii="Verdana" w:hAnsi="Verdana"/>
          </w:rPr>
          <w:t xml:space="preserve">Chapter </w:t>
        </w:r>
        <w:r w:rsidR="00A12057">
          <w:rPr>
            <w:rFonts w:ascii="Verdana" w:hAnsi="Verdana"/>
          </w:rPr>
          <w:t>8</w:t>
        </w:r>
        <w:r w:rsidR="0094708E">
          <w:rPr>
            <w:rFonts w:ascii="Verdana" w:hAnsi="Verdana"/>
          </w:rPr>
          <w:t xml:space="preserve"> </w:t>
        </w:r>
        <w:r w:rsidR="000B7418">
          <w:rPr>
            <w:rFonts w:ascii="Verdana" w:hAnsi="Verdana"/>
          </w:rPr>
          <w:t>project #</w:t>
        </w:r>
        <w:r w:rsidR="0094708E">
          <w:rPr>
            <w:rFonts w:ascii="Verdana" w:hAnsi="Verdana"/>
          </w:rPr>
          <w:t>6</w:t>
        </w:r>
        <w:r w:rsidR="00F05C9C">
          <w:rPr>
            <w:rFonts w:ascii="Verdana" w:hAnsi="Verdana"/>
          </w:rPr>
          <w:t xml:space="preserve"> </w:t>
        </w:r>
        <w:r w:rsidR="00A12057">
          <w:rPr>
            <w:rFonts w:ascii="Verdana" w:hAnsi="Verdana"/>
          </w:rPr>
          <w:t>String Selection Sort</w:t>
        </w:r>
        <w:r w:rsidR="000B7418">
          <w:rPr>
            <w:rFonts w:ascii="Verdana" w:hAnsi="Verdana"/>
          </w:rPr>
          <w:t xml:space="preserve">, p. </w:t>
        </w:r>
        <w:r w:rsidR="00A12057">
          <w:rPr>
            <w:rFonts w:ascii="Verdana" w:hAnsi="Verdana"/>
          </w:rPr>
          <w:t>500</w:t>
        </w:r>
        <w:r w:rsidR="00850C43">
          <w:rPr>
            <w:rFonts w:ascii="Verdana" w:hAnsi="Verdana"/>
          </w:rPr>
          <w:t>.</w:t>
        </w:r>
      </w:ins>
    </w:p>
    <w:p w14:paraId="55DD08DC" w14:textId="426AF027" w:rsidR="00AB415F" w:rsidRDefault="00AB415F">
      <w:pPr>
        <w:rPr>
          <w:rFonts w:ascii="Verdana" w:hAnsi="Verdana"/>
        </w:rPr>
      </w:pPr>
    </w:p>
    <w:p w14:paraId="1B8BDB6A" w14:textId="22C2824D" w:rsidR="00AB415F" w:rsidRPr="00AB415F" w:rsidRDefault="00AB415F">
      <w:pPr>
        <w:rPr>
          <w:rFonts w:ascii="Verdana" w:hAnsi="Verdana"/>
          <w:sz w:val="24"/>
          <w:szCs w:val="24"/>
        </w:rPr>
      </w:pPr>
      <w:r w:rsidRPr="00AB415F">
        <w:rPr>
          <w:rFonts w:ascii="Verdana" w:hAnsi="Verdana"/>
          <w:sz w:val="24"/>
          <w:szCs w:val="24"/>
        </w:rPr>
        <w:t>In Pr8 should be this array</w:t>
      </w:r>
    </w:p>
    <w:p w14:paraId="7ABDD75B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string </w:t>
      </w:r>
      <w:proofErr w:type="gramStart"/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names[</w:t>
      </w:r>
      <w:proofErr w:type="gramEnd"/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NUM_NAMES] = {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"Collins, Bill"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"Smith, Bart"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"Allen, Jim"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5FFBA8E8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"Griffin, Jim"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</w:t>
      </w:r>
      <w:proofErr w:type="spellStart"/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Stamey</w:t>
      </w:r>
      <w:proofErr w:type="spellEnd"/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, Marty"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"Rose, Geri"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548BA705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"Taylor, Terri"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"Johnson, Jill"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0C934363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"Allison, Jeff"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"Looney, Joe"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"Wolfe, Bill"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088CD4E8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"James, Jean"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"Weaver, Jim"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"Pore, Bob"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1DD074A4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"Rutherford, Greg"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</w:t>
      </w:r>
      <w:proofErr w:type="spellStart"/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Javens</w:t>
      </w:r>
      <w:proofErr w:type="spellEnd"/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, Renee"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61177F6F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"Harrison, Rose"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"Setzer, Cathy"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</w:p>
    <w:p w14:paraId="5D80A694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                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"Pike, Gordon"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"Holland, Beth</w:t>
      </w:r>
      <w:proofErr w:type="gramStart"/>
      <w:r w:rsidRPr="0054121E">
        <w:rPr>
          <w:rFonts w:ascii="Verdana" w:eastAsia="Times New Roman" w:hAnsi="Verdana" w:cs="Times New Roman"/>
          <w:color w:val="A31515"/>
          <w:sz w:val="24"/>
          <w:szCs w:val="24"/>
        </w:rPr>
        <w:t>"</w:t>
      </w:r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 xml:space="preserve"> }</w:t>
      </w:r>
      <w:proofErr w:type="gramEnd"/>
      <w:r w:rsidRPr="0054121E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14:paraId="11528C0F" w14:textId="77777777" w:rsidR="00AB415F" w:rsidRPr="0054121E" w:rsidRDefault="00AB415F" w:rsidP="00AB4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3D1A0" w14:textId="77777777" w:rsidR="00AB415F" w:rsidRDefault="00AB415F" w:rsidP="00AB415F"/>
    <w:p w14:paraId="37B24956" w14:textId="77777777" w:rsidR="00AB415F" w:rsidRDefault="00AB415F">
      <w:pPr>
        <w:rPr>
          <w:ins w:id="4" w:author="Yakov Genis" w:date="2020-05-08T20:09:00Z"/>
          <w:rFonts w:ascii="Verdana" w:hAnsi="Verdana"/>
        </w:rPr>
      </w:pPr>
    </w:p>
    <w:p w14:paraId="2A9F7B68" w14:textId="77777777" w:rsidR="00A12057" w:rsidRDefault="00A12057" w:rsidP="000B7418">
      <w:pPr>
        <w:shd w:val="clear" w:color="auto" w:fill="FFFFFE"/>
        <w:spacing w:after="0" w:line="285" w:lineRule="atLeast"/>
        <w:rPr>
          <w:ins w:id="5" w:author="Yakov Genis" w:date="2020-05-08T20:09:00Z"/>
          <w:rFonts w:ascii="Verdana" w:hAnsi="Verdana"/>
        </w:rPr>
      </w:pPr>
    </w:p>
    <w:p w14:paraId="724B0311" w14:textId="4850E4CF" w:rsidR="000B7418" w:rsidRDefault="000B7418" w:rsidP="000B7418">
      <w:pPr>
        <w:shd w:val="clear" w:color="auto" w:fill="FFFFFE"/>
        <w:spacing w:after="0" w:line="285" w:lineRule="atLeast"/>
        <w:rPr>
          <w:ins w:id="6" w:author="Yakov Genis" w:date="2020-05-08T20:09:00Z"/>
          <w:rFonts w:ascii="Verdana" w:eastAsia="Times New Roman" w:hAnsi="Verdana" w:cs="Times New Roman"/>
        </w:rPr>
      </w:pPr>
      <w:ins w:id="7" w:author="Yakov Genis" w:date="2020-05-08T20:09:00Z">
        <w:r w:rsidRPr="000B7418">
          <w:rPr>
            <w:rFonts w:ascii="Verdana" w:eastAsia="Times New Roman" w:hAnsi="Verdana" w:cs="Times New Roman"/>
          </w:rPr>
          <w:t>/* SAMPLE RUN RESULTS</w:t>
        </w:r>
      </w:ins>
    </w:p>
    <w:p w14:paraId="6266AA46" w14:textId="179F1E71" w:rsidR="00E2023F" w:rsidRDefault="00E2023F" w:rsidP="000B7418">
      <w:pPr>
        <w:shd w:val="clear" w:color="auto" w:fill="FFFFFE"/>
        <w:spacing w:after="0" w:line="285" w:lineRule="atLeast"/>
        <w:rPr>
          <w:ins w:id="8" w:author="Yakov Genis" w:date="2020-05-08T20:09:00Z"/>
          <w:rFonts w:ascii="Verdana" w:eastAsia="Times New Roman" w:hAnsi="Verdana" w:cs="Times New Roman"/>
        </w:rPr>
      </w:pPr>
    </w:p>
    <w:p w14:paraId="1861368A" w14:textId="54B50973" w:rsidR="00E2023F" w:rsidRPr="00E2023F" w:rsidRDefault="00E2023F" w:rsidP="00E2023F">
      <w:pPr>
        <w:shd w:val="clear" w:color="auto" w:fill="FFFFFE"/>
        <w:spacing w:after="0" w:line="285" w:lineRule="atLeast"/>
        <w:rPr>
          <w:ins w:id="9" w:author="Yakov Genis" w:date="2020-05-08T20:09:00Z"/>
          <w:rFonts w:ascii="Verdana" w:eastAsia="Times New Roman" w:hAnsi="Verdana" w:cs="Times New Roman"/>
        </w:rPr>
      </w:pPr>
      <w:r w:rsidRPr="00E2023F">
        <w:rPr>
          <w:rFonts w:ascii="Verdana" w:hAnsi="Verdana"/>
          <w:rPrChange w:id="10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Collins, Bill</w:t>
      </w:r>
      <w:del w:id="11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647604DA" w14:textId="40386CE6" w:rsidR="00E2023F" w:rsidRPr="00E2023F" w:rsidRDefault="00E2023F" w:rsidP="00E2023F">
      <w:pPr>
        <w:shd w:val="clear" w:color="auto" w:fill="FFFFFE"/>
        <w:spacing w:after="0" w:line="285" w:lineRule="atLeast"/>
        <w:rPr>
          <w:ins w:id="12" w:author="Yakov Genis" w:date="2020-05-08T20:09:00Z"/>
          <w:rFonts w:ascii="Verdana" w:eastAsia="Times New Roman" w:hAnsi="Verdana" w:cs="Times New Roman"/>
        </w:rPr>
      </w:pPr>
      <w:r w:rsidRPr="00E2023F">
        <w:rPr>
          <w:rFonts w:ascii="Verdana" w:hAnsi="Verdana"/>
          <w:rPrChange w:id="13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Smith, Bart</w:t>
      </w:r>
      <w:del w:id="14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1EA50C4B" w14:textId="4FB69184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15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16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Allen, Jim</w:t>
      </w:r>
      <w:del w:id="17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3CD55EB5" w14:textId="5B08E229" w:rsidR="00E2023F" w:rsidRPr="00E2023F" w:rsidRDefault="0054121E" w:rsidP="00E2023F">
      <w:pPr>
        <w:shd w:val="clear" w:color="auto" w:fill="FFFFFE"/>
        <w:spacing w:after="0" w:line="285" w:lineRule="atLeast"/>
        <w:rPr>
          <w:ins w:id="18" w:author="Yakov Genis" w:date="2020-05-08T20:09:00Z"/>
          <w:rFonts w:ascii="Verdana" w:eastAsia="Times New Roman" w:hAnsi="Verdana" w:cs="Times New Roman"/>
        </w:rPr>
      </w:pPr>
      <w:del w:id="19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20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Griffin, Jim</w:t>
      </w:r>
      <w:del w:id="21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609F07D7" w14:textId="7ED921B9" w:rsidR="00E2023F" w:rsidRPr="00E2023F" w:rsidRDefault="00E2023F" w:rsidP="00E2023F">
      <w:pPr>
        <w:shd w:val="clear" w:color="auto" w:fill="FFFFFE"/>
        <w:spacing w:after="0" w:line="285" w:lineRule="atLeast"/>
        <w:rPr>
          <w:ins w:id="22" w:author="Yakov Genis" w:date="2020-05-08T20:09:00Z"/>
          <w:rFonts w:ascii="Verdana" w:eastAsia="Times New Roman" w:hAnsi="Verdana" w:cs="Times New Roman"/>
        </w:rPr>
      </w:pPr>
      <w:proofErr w:type="spellStart"/>
      <w:r w:rsidRPr="00E2023F">
        <w:rPr>
          <w:rFonts w:ascii="Verdana" w:hAnsi="Verdana"/>
          <w:rPrChange w:id="23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Stamey</w:t>
      </w:r>
      <w:proofErr w:type="spellEnd"/>
      <w:r w:rsidRPr="00E2023F">
        <w:rPr>
          <w:rFonts w:ascii="Verdana" w:hAnsi="Verdana"/>
          <w:rPrChange w:id="24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, Marty</w:t>
      </w:r>
      <w:del w:id="25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4FFCA4E3" w14:textId="6AEFA673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26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27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Rose, Geri</w:t>
      </w:r>
      <w:del w:id="28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2A4E73E1" w14:textId="2A7CEF6C" w:rsidR="00E2023F" w:rsidRPr="00E2023F" w:rsidRDefault="0054121E" w:rsidP="00E2023F">
      <w:pPr>
        <w:shd w:val="clear" w:color="auto" w:fill="FFFFFE"/>
        <w:spacing w:after="0" w:line="285" w:lineRule="atLeast"/>
        <w:rPr>
          <w:ins w:id="29" w:author="Yakov Genis" w:date="2020-05-08T20:09:00Z"/>
          <w:rFonts w:ascii="Verdana" w:eastAsia="Times New Roman" w:hAnsi="Verdana" w:cs="Times New Roman"/>
        </w:rPr>
      </w:pPr>
      <w:del w:id="30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31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Taylor, Terri</w:t>
      </w:r>
      <w:del w:id="32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1EC0494B" w14:textId="15F9CC1E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33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34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Johnson, Jill</w:t>
      </w:r>
      <w:del w:id="35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51C891D2" w14:textId="5F134414" w:rsidR="00E2023F" w:rsidRPr="00E2023F" w:rsidRDefault="0054121E" w:rsidP="00E2023F">
      <w:pPr>
        <w:shd w:val="clear" w:color="auto" w:fill="FFFFFE"/>
        <w:spacing w:after="0" w:line="285" w:lineRule="atLeast"/>
        <w:rPr>
          <w:ins w:id="36" w:author="Yakov Genis" w:date="2020-05-08T20:09:00Z"/>
          <w:rFonts w:ascii="Verdana" w:eastAsia="Times New Roman" w:hAnsi="Verdana" w:cs="Times New Roman"/>
        </w:rPr>
      </w:pPr>
      <w:del w:id="37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38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Allison, Jeff</w:t>
      </w:r>
      <w:del w:id="39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168EFB62" w14:textId="0127A4C9" w:rsidR="00E2023F" w:rsidRPr="00E2023F" w:rsidRDefault="00E2023F" w:rsidP="00E2023F">
      <w:pPr>
        <w:shd w:val="clear" w:color="auto" w:fill="FFFFFE"/>
        <w:spacing w:after="0" w:line="285" w:lineRule="atLeast"/>
        <w:rPr>
          <w:ins w:id="40" w:author="Yakov Genis" w:date="2020-05-08T20:09:00Z"/>
          <w:rFonts w:ascii="Verdana" w:eastAsia="Times New Roman" w:hAnsi="Verdana" w:cs="Times New Roman"/>
        </w:rPr>
      </w:pPr>
      <w:r w:rsidRPr="00E2023F">
        <w:rPr>
          <w:rFonts w:ascii="Verdana" w:hAnsi="Verdana"/>
          <w:rPrChange w:id="41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Looney, Joe</w:t>
      </w:r>
      <w:del w:id="42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064EAD21" w14:textId="68E96D9C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43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44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Wolfe, Bill</w:t>
      </w:r>
      <w:del w:id="45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13548C41" w14:textId="65A420AA" w:rsidR="00E2023F" w:rsidRPr="00E2023F" w:rsidRDefault="0054121E" w:rsidP="00E2023F">
      <w:pPr>
        <w:shd w:val="clear" w:color="auto" w:fill="FFFFFE"/>
        <w:spacing w:after="0" w:line="285" w:lineRule="atLeast"/>
        <w:rPr>
          <w:ins w:id="46" w:author="Yakov Genis" w:date="2020-05-08T20:09:00Z"/>
          <w:rFonts w:ascii="Verdana" w:eastAsia="Times New Roman" w:hAnsi="Verdana" w:cs="Times New Roman"/>
        </w:rPr>
      </w:pPr>
      <w:del w:id="47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48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James, Jean</w:t>
      </w:r>
      <w:del w:id="49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2D95551C" w14:textId="6486038E" w:rsidR="00E2023F" w:rsidRPr="00E2023F" w:rsidRDefault="00E2023F" w:rsidP="00E2023F">
      <w:pPr>
        <w:shd w:val="clear" w:color="auto" w:fill="FFFFFE"/>
        <w:spacing w:after="0" w:line="285" w:lineRule="atLeast"/>
        <w:rPr>
          <w:ins w:id="50" w:author="Yakov Genis" w:date="2020-05-08T20:09:00Z"/>
          <w:rFonts w:ascii="Verdana" w:eastAsia="Times New Roman" w:hAnsi="Verdana" w:cs="Times New Roman"/>
        </w:rPr>
      </w:pPr>
      <w:r w:rsidRPr="00E2023F">
        <w:rPr>
          <w:rFonts w:ascii="Verdana" w:hAnsi="Verdana"/>
          <w:rPrChange w:id="51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Weaver, Jim</w:t>
      </w:r>
      <w:del w:id="52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54EECF30" w14:textId="04434AB6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53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54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Pore, Bob</w:t>
      </w:r>
      <w:del w:id="55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688F513B" w14:textId="24B440C8" w:rsidR="00E2023F" w:rsidRPr="00E2023F" w:rsidRDefault="0054121E" w:rsidP="00E2023F">
      <w:pPr>
        <w:shd w:val="clear" w:color="auto" w:fill="FFFFFE"/>
        <w:spacing w:after="0" w:line="285" w:lineRule="atLeast"/>
        <w:rPr>
          <w:ins w:id="56" w:author="Yakov Genis" w:date="2020-05-08T20:09:00Z"/>
          <w:rFonts w:ascii="Verdana" w:eastAsia="Times New Roman" w:hAnsi="Verdana" w:cs="Times New Roman"/>
        </w:rPr>
      </w:pPr>
      <w:del w:id="57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58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Rutherford, Greg</w:t>
      </w:r>
      <w:del w:id="59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5D2C3ABE" w14:textId="3225EF35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60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proofErr w:type="spellStart"/>
      <w:r w:rsidRPr="00E2023F">
        <w:rPr>
          <w:rFonts w:ascii="Verdana" w:hAnsi="Verdana"/>
          <w:rPrChange w:id="61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Javens</w:t>
      </w:r>
      <w:proofErr w:type="spellEnd"/>
      <w:r w:rsidRPr="00E2023F">
        <w:rPr>
          <w:rFonts w:ascii="Verdana" w:hAnsi="Verdana"/>
          <w:rPrChange w:id="62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, Renee</w:t>
      </w:r>
      <w:del w:id="63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04D683F6" w14:textId="35950316" w:rsidR="00E2023F" w:rsidRPr="00E2023F" w:rsidRDefault="0054121E" w:rsidP="00E2023F">
      <w:pPr>
        <w:shd w:val="clear" w:color="auto" w:fill="FFFFFE"/>
        <w:spacing w:after="0" w:line="285" w:lineRule="atLeast"/>
        <w:rPr>
          <w:ins w:id="64" w:author="Yakov Genis" w:date="2020-05-08T20:09:00Z"/>
          <w:rFonts w:ascii="Verdana" w:eastAsia="Times New Roman" w:hAnsi="Verdana" w:cs="Times New Roman"/>
        </w:rPr>
      </w:pPr>
      <w:del w:id="65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66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Harrison, Rose</w:t>
      </w:r>
      <w:del w:id="67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34912E4A" w14:textId="30A440BB" w:rsidR="00E2023F" w:rsidRP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68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69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Setzer, Cathy</w:t>
      </w:r>
      <w:del w:id="70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,</w:delText>
        </w:r>
      </w:del>
    </w:p>
    <w:p w14:paraId="40A99005" w14:textId="39EA136D" w:rsidR="00E2023F" w:rsidRPr="00E2023F" w:rsidRDefault="0054121E" w:rsidP="00E2023F">
      <w:pPr>
        <w:shd w:val="clear" w:color="auto" w:fill="FFFFFE"/>
        <w:spacing w:after="0" w:line="285" w:lineRule="atLeast"/>
        <w:rPr>
          <w:ins w:id="71" w:author="Yakov Genis" w:date="2020-05-08T20:09:00Z"/>
          <w:rFonts w:ascii="Verdana" w:eastAsia="Times New Roman" w:hAnsi="Verdana" w:cs="Times New Roman"/>
        </w:rPr>
      </w:pPr>
      <w:del w:id="72" w:author="Yakov Genis" w:date="2020-05-08T20:09:00Z"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>                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  <w:r w:rsidR="00E2023F" w:rsidRPr="00E2023F">
        <w:rPr>
          <w:rFonts w:ascii="Verdana" w:hAnsi="Verdana"/>
          <w:rPrChange w:id="73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Pike, Gordon</w:t>
      </w:r>
      <w:del w:id="74" w:author="Yakov Genis" w:date="2020-05-08T20:09:00Z"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, </w:delText>
        </w:r>
        <w:r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</w:del>
    </w:p>
    <w:p w14:paraId="4406E011" w14:textId="63F81E4D" w:rsidR="00E2023F" w:rsidRDefault="00E2023F" w:rsidP="00E2023F">
      <w:pPr>
        <w:shd w:val="clear" w:color="auto" w:fill="FFFFFE"/>
        <w:spacing w:after="0" w:line="285" w:lineRule="atLeast"/>
        <w:rPr>
          <w:rFonts w:ascii="Verdana" w:hAnsi="Verdana"/>
          <w:rPrChange w:id="75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  <w:r w:rsidRPr="00E2023F">
        <w:rPr>
          <w:rFonts w:ascii="Verdana" w:hAnsi="Verdana"/>
          <w:rPrChange w:id="76" w:author="Yakov Genis" w:date="2020-05-08T20:09:00Z">
            <w:rPr>
              <w:rFonts w:ascii="Consolas" w:hAnsi="Consolas"/>
              <w:color w:val="A31515"/>
              <w:sz w:val="21"/>
            </w:rPr>
          </w:rPrChange>
        </w:rPr>
        <w:t>Holland, Beth</w:t>
      </w:r>
      <w:del w:id="77" w:author="Yakov Genis" w:date="2020-05-08T20:09:00Z">
        <w:r w:rsidR="0054121E" w:rsidRPr="0054121E">
          <w:rPr>
            <w:rFonts w:ascii="Consolas" w:eastAsia="Times New Roman" w:hAnsi="Consolas" w:cs="Times New Roman"/>
            <w:color w:val="A31515"/>
            <w:sz w:val="21"/>
            <w:szCs w:val="21"/>
          </w:rPr>
          <w:delText>"</w:delText>
        </w:r>
        <w:r w:rsidR="0054121E" w:rsidRPr="0054121E">
          <w:rPr>
            <w:rFonts w:ascii="Consolas" w:eastAsia="Times New Roman" w:hAnsi="Consolas" w:cs="Times New Roman"/>
            <w:color w:val="000000"/>
            <w:sz w:val="21"/>
            <w:szCs w:val="21"/>
          </w:rPr>
          <w:delText xml:space="preserve"> };</w:delText>
        </w:r>
      </w:del>
    </w:p>
    <w:p w14:paraId="6A71C557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78" w:author="Yakov Genis" w:date="2020-05-08T20:09:00Z"/>
          <w:rFonts w:ascii="Verdana" w:eastAsia="Times New Roman" w:hAnsi="Verdana" w:cs="Times New Roman"/>
        </w:rPr>
      </w:pPr>
    </w:p>
    <w:p w14:paraId="56CEB441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79" w:author="Yakov Genis" w:date="2020-05-08T20:09:00Z"/>
          <w:rFonts w:ascii="Verdana" w:eastAsia="Times New Roman" w:hAnsi="Verdana" w:cs="Times New Roman"/>
        </w:rPr>
      </w:pPr>
      <w:ins w:id="80" w:author="Yakov Genis" w:date="2020-05-08T20:09:00Z">
        <w:r w:rsidRPr="00E2023F">
          <w:rPr>
            <w:rFonts w:ascii="Verdana" w:eastAsia="Times New Roman" w:hAnsi="Verdana" w:cs="Times New Roman"/>
          </w:rPr>
          <w:t>Here are the names sorted:</w:t>
        </w:r>
      </w:ins>
    </w:p>
    <w:p w14:paraId="52E617C6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81" w:author="Yakov Genis" w:date="2020-05-08T20:09:00Z"/>
          <w:rFonts w:ascii="Verdana" w:eastAsia="Times New Roman" w:hAnsi="Verdana" w:cs="Times New Roman"/>
        </w:rPr>
      </w:pPr>
      <w:ins w:id="82" w:author="Yakov Genis" w:date="2020-05-08T20:09:00Z">
        <w:r w:rsidRPr="00E2023F">
          <w:rPr>
            <w:rFonts w:ascii="Verdana" w:eastAsia="Times New Roman" w:hAnsi="Verdana" w:cs="Times New Roman"/>
          </w:rPr>
          <w:lastRenderedPageBreak/>
          <w:t>--------------------------</w:t>
        </w:r>
      </w:ins>
    </w:p>
    <w:p w14:paraId="602AF1ED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83" w:author="Yakov Genis" w:date="2020-05-08T20:09:00Z"/>
          <w:rFonts w:ascii="Verdana" w:eastAsia="Times New Roman" w:hAnsi="Verdana" w:cs="Times New Roman"/>
        </w:rPr>
      </w:pPr>
      <w:ins w:id="84" w:author="Yakov Genis" w:date="2020-05-08T20:09:00Z">
        <w:r w:rsidRPr="00E2023F">
          <w:rPr>
            <w:rFonts w:ascii="Verdana" w:eastAsia="Times New Roman" w:hAnsi="Verdana" w:cs="Times New Roman"/>
          </w:rPr>
          <w:t>Allen, Jim</w:t>
        </w:r>
      </w:ins>
    </w:p>
    <w:p w14:paraId="6A8FF99F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85" w:author="Yakov Genis" w:date="2020-05-08T20:09:00Z"/>
          <w:rFonts w:ascii="Verdana" w:eastAsia="Times New Roman" w:hAnsi="Verdana" w:cs="Times New Roman"/>
        </w:rPr>
      </w:pPr>
      <w:ins w:id="86" w:author="Yakov Genis" w:date="2020-05-08T20:09:00Z">
        <w:r w:rsidRPr="00E2023F">
          <w:rPr>
            <w:rFonts w:ascii="Verdana" w:eastAsia="Times New Roman" w:hAnsi="Verdana" w:cs="Times New Roman"/>
          </w:rPr>
          <w:t>Allison, Jeff</w:t>
        </w:r>
      </w:ins>
    </w:p>
    <w:p w14:paraId="30683183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87" w:author="Yakov Genis" w:date="2020-05-08T20:09:00Z"/>
          <w:rFonts w:ascii="Verdana" w:eastAsia="Times New Roman" w:hAnsi="Verdana" w:cs="Times New Roman"/>
        </w:rPr>
      </w:pPr>
      <w:ins w:id="88" w:author="Yakov Genis" w:date="2020-05-08T20:09:00Z">
        <w:r w:rsidRPr="00E2023F">
          <w:rPr>
            <w:rFonts w:ascii="Verdana" w:eastAsia="Times New Roman" w:hAnsi="Verdana" w:cs="Times New Roman"/>
          </w:rPr>
          <w:t>Collins, Bill</w:t>
        </w:r>
      </w:ins>
    </w:p>
    <w:p w14:paraId="284045E2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89" w:author="Yakov Genis" w:date="2020-05-08T20:09:00Z"/>
          <w:rFonts w:ascii="Verdana" w:eastAsia="Times New Roman" w:hAnsi="Verdana" w:cs="Times New Roman"/>
        </w:rPr>
      </w:pPr>
      <w:ins w:id="90" w:author="Yakov Genis" w:date="2020-05-08T20:09:00Z">
        <w:r w:rsidRPr="00E2023F">
          <w:rPr>
            <w:rFonts w:ascii="Verdana" w:eastAsia="Times New Roman" w:hAnsi="Verdana" w:cs="Times New Roman"/>
          </w:rPr>
          <w:t>Griffin, Jim</w:t>
        </w:r>
      </w:ins>
    </w:p>
    <w:p w14:paraId="44C5BA08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91" w:author="Yakov Genis" w:date="2020-05-08T20:09:00Z"/>
          <w:rFonts w:ascii="Verdana" w:eastAsia="Times New Roman" w:hAnsi="Verdana" w:cs="Times New Roman"/>
        </w:rPr>
      </w:pPr>
      <w:ins w:id="92" w:author="Yakov Genis" w:date="2020-05-08T20:09:00Z">
        <w:r w:rsidRPr="00E2023F">
          <w:rPr>
            <w:rFonts w:ascii="Verdana" w:eastAsia="Times New Roman" w:hAnsi="Verdana" w:cs="Times New Roman"/>
          </w:rPr>
          <w:t>Harrison, Rose</w:t>
        </w:r>
      </w:ins>
    </w:p>
    <w:p w14:paraId="707E90F5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93" w:author="Yakov Genis" w:date="2020-05-08T20:09:00Z"/>
          <w:rFonts w:ascii="Verdana" w:eastAsia="Times New Roman" w:hAnsi="Verdana" w:cs="Times New Roman"/>
        </w:rPr>
      </w:pPr>
      <w:ins w:id="94" w:author="Yakov Genis" w:date="2020-05-08T20:09:00Z">
        <w:r w:rsidRPr="00E2023F">
          <w:rPr>
            <w:rFonts w:ascii="Verdana" w:eastAsia="Times New Roman" w:hAnsi="Verdana" w:cs="Times New Roman"/>
          </w:rPr>
          <w:t>Holland, Beth</w:t>
        </w:r>
      </w:ins>
    </w:p>
    <w:p w14:paraId="428BEEDB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95" w:author="Yakov Genis" w:date="2020-05-08T20:09:00Z"/>
          <w:rFonts w:ascii="Verdana" w:eastAsia="Times New Roman" w:hAnsi="Verdana" w:cs="Times New Roman"/>
        </w:rPr>
      </w:pPr>
      <w:ins w:id="96" w:author="Yakov Genis" w:date="2020-05-08T20:09:00Z">
        <w:r w:rsidRPr="00E2023F">
          <w:rPr>
            <w:rFonts w:ascii="Verdana" w:eastAsia="Times New Roman" w:hAnsi="Verdana" w:cs="Times New Roman"/>
          </w:rPr>
          <w:t>James, Jean</w:t>
        </w:r>
      </w:ins>
    </w:p>
    <w:p w14:paraId="0D57181C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97" w:author="Yakov Genis" w:date="2020-05-08T20:09:00Z"/>
          <w:rFonts w:ascii="Verdana" w:eastAsia="Times New Roman" w:hAnsi="Verdana" w:cs="Times New Roman"/>
        </w:rPr>
      </w:pPr>
      <w:proofErr w:type="spellStart"/>
      <w:ins w:id="98" w:author="Yakov Genis" w:date="2020-05-08T20:09:00Z">
        <w:r w:rsidRPr="00E2023F">
          <w:rPr>
            <w:rFonts w:ascii="Verdana" w:eastAsia="Times New Roman" w:hAnsi="Verdana" w:cs="Times New Roman"/>
          </w:rPr>
          <w:t>Javens</w:t>
        </w:r>
        <w:proofErr w:type="spellEnd"/>
        <w:r w:rsidRPr="00E2023F">
          <w:rPr>
            <w:rFonts w:ascii="Verdana" w:eastAsia="Times New Roman" w:hAnsi="Verdana" w:cs="Times New Roman"/>
          </w:rPr>
          <w:t>, Renee</w:t>
        </w:r>
      </w:ins>
    </w:p>
    <w:p w14:paraId="6144A7C3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99" w:author="Yakov Genis" w:date="2020-05-08T20:09:00Z"/>
          <w:rFonts w:ascii="Verdana" w:eastAsia="Times New Roman" w:hAnsi="Verdana" w:cs="Times New Roman"/>
        </w:rPr>
      </w:pPr>
      <w:ins w:id="100" w:author="Yakov Genis" w:date="2020-05-08T20:09:00Z">
        <w:r w:rsidRPr="00E2023F">
          <w:rPr>
            <w:rFonts w:ascii="Verdana" w:eastAsia="Times New Roman" w:hAnsi="Verdana" w:cs="Times New Roman"/>
          </w:rPr>
          <w:t>Johnson, Jill</w:t>
        </w:r>
      </w:ins>
    </w:p>
    <w:p w14:paraId="21E4C985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01" w:author="Yakov Genis" w:date="2020-05-08T20:09:00Z"/>
          <w:rFonts w:ascii="Verdana" w:eastAsia="Times New Roman" w:hAnsi="Verdana" w:cs="Times New Roman"/>
        </w:rPr>
      </w:pPr>
      <w:ins w:id="102" w:author="Yakov Genis" w:date="2020-05-08T20:09:00Z">
        <w:r w:rsidRPr="00E2023F">
          <w:rPr>
            <w:rFonts w:ascii="Verdana" w:eastAsia="Times New Roman" w:hAnsi="Verdana" w:cs="Times New Roman"/>
          </w:rPr>
          <w:t>Looney, Joe</w:t>
        </w:r>
      </w:ins>
    </w:p>
    <w:p w14:paraId="6113B973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03" w:author="Yakov Genis" w:date="2020-05-08T20:09:00Z"/>
          <w:rFonts w:ascii="Verdana" w:eastAsia="Times New Roman" w:hAnsi="Verdana" w:cs="Times New Roman"/>
        </w:rPr>
      </w:pPr>
      <w:ins w:id="104" w:author="Yakov Genis" w:date="2020-05-08T20:09:00Z">
        <w:r w:rsidRPr="00E2023F">
          <w:rPr>
            <w:rFonts w:ascii="Verdana" w:eastAsia="Times New Roman" w:hAnsi="Verdana" w:cs="Times New Roman"/>
          </w:rPr>
          <w:t>Pike, Gordon</w:t>
        </w:r>
      </w:ins>
    </w:p>
    <w:p w14:paraId="4CBE4B37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05" w:author="Yakov Genis" w:date="2020-05-08T20:09:00Z"/>
          <w:rFonts w:ascii="Verdana" w:eastAsia="Times New Roman" w:hAnsi="Verdana" w:cs="Times New Roman"/>
        </w:rPr>
      </w:pPr>
      <w:ins w:id="106" w:author="Yakov Genis" w:date="2020-05-08T20:09:00Z">
        <w:r w:rsidRPr="00E2023F">
          <w:rPr>
            <w:rFonts w:ascii="Verdana" w:eastAsia="Times New Roman" w:hAnsi="Verdana" w:cs="Times New Roman"/>
          </w:rPr>
          <w:t>Pore, Bob</w:t>
        </w:r>
      </w:ins>
    </w:p>
    <w:p w14:paraId="3B586009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07" w:author="Yakov Genis" w:date="2020-05-08T20:09:00Z"/>
          <w:rFonts w:ascii="Verdana" w:eastAsia="Times New Roman" w:hAnsi="Verdana" w:cs="Times New Roman"/>
        </w:rPr>
      </w:pPr>
      <w:ins w:id="108" w:author="Yakov Genis" w:date="2020-05-08T20:09:00Z">
        <w:r w:rsidRPr="00E2023F">
          <w:rPr>
            <w:rFonts w:ascii="Verdana" w:eastAsia="Times New Roman" w:hAnsi="Verdana" w:cs="Times New Roman"/>
          </w:rPr>
          <w:t>Rose, Geri</w:t>
        </w:r>
      </w:ins>
    </w:p>
    <w:p w14:paraId="4869180E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09" w:author="Yakov Genis" w:date="2020-05-08T20:09:00Z"/>
          <w:rFonts w:ascii="Verdana" w:eastAsia="Times New Roman" w:hAnsi="Verdana" w:cs="Times New Roman"/>
        </w:rPr>
      </w:pPr>
      <w:ins w:id="110" w:author="Yakov Genis" w:date="2020-05-08T20:09:00Z">
        <w:r w:rsidRPr="00E2023F">
          <w:rPr>
            <w:rFonts w:ascii="Verdana" w:eastAsia="Times New Roman" w:hAnsi="Verdana" w:cs="Times New Roman"/>
          </w:rPr>
          <w:t>Rutherford, Greg</w:t>
        </w:r>
      </w:ins>
    </w:p>
    <w:p w14:paraId="02CCA250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11" w:author="Yakov Genis" w:date="2020-05-08T20:09:00Z"/>
          <w:rFonts w:ascii="Verdana" w:eastAsia="Times New Roman" w:hAnsi="Verdana" w:cs="Times New Roman"/>
        </w:rPr>
      </w:pPr>
      <w:ins w:id="112" w:author="Yakov Genis" w:date="2020-05-08T20:09:00Z">
        <w:r w:rsidRPr="00E2023F">
          <w:rPr>
            <w:rFonts w:ascii="Verdana" w:eastAsia="Times New Roman" w:hAnsi="Verdana" w:cs="Times New Roman"/>
          </w:rPr>
          <w:t>Setzer, Cathy</w:t>
        </w:r>
      </w:ins>
    </w:p>
    <w:p w14:paraId="7F7B86A3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13" w:author="Yakov Genis" w:date="2020-05-08T20:09:00Z"/>
          <w:rFonts w:ascii="Verdana" w:eastAsia="Times New Roman" w:hAnsi="Verdana" w:cs="Times New Roman"/>
        </w:rPr>
      </w:pPr>
      <w:ins w:id="114" w:author="Yakov Genis" w:date="2020-05-08T20:09:00Z">
        <w:r w:rsidRPr="00E2023F">
          <w:rPr>
            <w:rFonts w:ascii="Verdana" w:eastAsia="Times New Roman" w:hAnsi="Verdana" w:cs="Times New Roman"/>
          </w:rPr>
          <w:t>Smith, Bart</w:t>
        </w:r>
      </w:ins>
    </w:p>
    <w:p w14:paraId="40E92888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15" w:author="Yakov Genis" w:date="2020-05-08T20:09:00Z"/>
          <w:rFonts w:ascii="Verdana" w:eastAsia="Times New Roman" w:hAnsi="Verdana" w:cs="Times New Roman"/>
        </w:rPr>
      </w:pPr>
      <w:proofErr w:type="spellStart"/>
      <w:ins w:id="116" w:author="Yakov Genis" w:date="2020-05-08T20:09:00Z">
        <w:r w:rsidRPr="00E2023F">
          <w:rPr>
            <w:rFonts w:ascii="Verdana" w:eastAsia="Times New Roman" w:hAnsi="Verdana" w:cs="Times New Roman"/>
          </w:rPr>
          <w:t>Stamey</w:t>
        </w:r>
        <w:proofErr w:type="spellEnd"/>
        <w:r w:rsidRPr="00E2023F">
          <w:rPr>
            <w:rFonts w:ascii="Verdana" w:eastAsia="Times New Roman" w:hAnsi="Verdana" w:cs="Times New Roman"/>
          </w:rPr>
          <w:t>, Marty</w:t>
        </w:r>
      </w:ins>
    </w:p>
    <w:p w14:paraId="4BC4C9FD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17" w:author="Yakov Genis" w:date="2020-05-08T20:09:00Z"/>
          <w:rFonts w:ascii="Verdana" w:eastAsia="Times New Roman" w:hAnsi="Verdana" w:cs="Times New Roman"/>
        </w:rPr>
      </w:pPr>
      <w:ins w:id="118" w:author="Yakov Genis" w:date="2020-05-08T20:09:00Z">
        <w:r w:rsidRPr="00E2023F">
          <w:rPr>
            <w:rFonts w:ascii="Verdana" w:eastAsia="Times New Roman" w:hAnsi="Verdana" w:cs="Times New Roman"/>
          </w:rPr>
          <w:t>Taylor, Terri</w:t>
        </w:r>
      </w:ins>
    </w:p>
    <w:p w14:paraId="5785CDEB" w14:textId="77777777" w:rsidR="00E2023F" w:rsidRPr="00E2023F" w:rsidRDefault="00E2023F" w:rsidP="00E2023F">
      <w:pPr>
        <w:shd w:val="clear" w:color="auto" w:fill="FFFFFE"/>
        <w:spacing w:after="0" w:line="285" w:lineRule="atLeast"/>
        <w:rPr>
          <w:ins w:id="119" w:author="Yakov Genis" w:date="2020-05-08T20:09:00Z"/>
          <w:rFonts w:ascii="Verdana" w:eastAsia="Times New Roman" w:hAnsi="Verdana" w:cs="Times New Roman"/>
        </w:rPr>
      </w:pPr>
      <w:ins w:id="120" w:author="Yakov Genis" w:date="2020-05-08T20:09:00Z">
        <w:r w:rsidRPr="00E2023F">
          <w:rPr>
            <w:rFonts w:ascii="Verdana" w:eastAsia="Times New Roman" w:hAnsi="Verdana" w:cs="Times New Roman"/>
          </w:rPr>
          <w:t>Weaver, Jim</w:t>
        </w:r>
      </w:ins>
    </w:p>
    <w:p w14:paraId="4E5F94D0" w14:textId="43399680" w:rsidR="00E2023F" w:rsidRDefault="00E2023F" w:rsidP="00E2023F">
      <w:pPr>
        <w:shd w:val="clear" w:color="auto" w:fill="FFFFFE"/>
        <w:spacing w:after="0" w:line="285" w:lineRule="atLeast"/>
        <w:rPr>
          <w:ins w:id="121" w:author="Yakov Genis" w:date="2020-05-08T20:09:00Z"/>
          <w:rFonts w:ascii="Verdana" w:eastAsia="Times New Roman" w:hAnsi="Verdana" w:cs="Times New Roman"/>
        </w:rPr>
      </w:pPr>
      <w:ins w:id="122" w:author="Yakov Genis" w:date="2020-05-08T20:09:00Z">
        <w:r w:rsidRPr="00E2023F">
          <w:rPr>
            <w:rFonts w:ascii="Verdana" w:eastAsia="Times New Roman" w:hAnsi="Verdana" w:cs="Times New Roman"/>
          </w:rPr>
          <w:t>Wolfe, Bill</w:t>
        </w:r>
      </w:ins>
    </w:p>
    <w:p w14:paraId="6E80AD54" w14:textId="598658B7" w:rsidR="00850C43" w:rsidRDefault="00850C43" w:rsidP="000B7418">
      <w:pPr>
        <w:shd w:val="clear" w:color="auto" w:fill="FFFFFE"/>
        <w:spacing w:after="0" w:line="285" w:lineRule="atLeast"/>
        <w:rPr>
          <w:ins w:id="123" w:author="Yakov Genis" w:date="2020-05-08T20:09:00Z"/>
          <w:rFonts w:ascii="Verdana" w:eastAsia="Times New Roman" w:hAnsi="Verdana" w:cs="Times New Roman"/>
        </w:rPr>
      </w:pPr>
    </w:p>
    <w:p w14:paraId="45AFEAB3" w14:textId="18B57B7E" w:rsidR="000B7418" w:rsidRDefault="000B7418" w:rsidP="000B7418">
      <w:pPr>
        <w:shd w:val="clear" w:color="auto" w:fill="FFFFFE"/>
        <w:spacing w:after="0" w:line="285" w:lineRule="atLeast"/>
        <w:rPr>
          <w:ins w:id="124" w:author="Yakov Genis" w:date="2020-05-08T20:09:00Z"/>
          <w:rFonts w:ascii="Verdana" w:eastAsia="Times New Roman" w:hAnsi="Verdana" w:cs="Times New Roman"/>
        </w:rPr>
      </w:pPr>
      <w:ins w:id="125" w:author="Yakov Genis" w:date="2020-05-08T20:09:00Z">
        <w:r w:rsidRPr="000B7418">
          <w:rPr>
            <w:rFonts w:ascii="Verdana" w:eastAsia="Times New Roman" w:hAnsi="Verdana" w:cs="Times New Roman"/>
          </w:rPr>
          <w:t>*/</w:t>
        </w:r>
      </w:ins>
    </w:p>
    <w:p w14:paraId="054F55C9" w14:textId="4F9ABEA9" w:rsidR="00850C43" w:rsidRDefault="00850C43" w:rsidP="000B7418">
      <w:pPr>
        <w:shd w:val="clear" w:color="auto" w:fill="FFFFFE"/>
        <w:spacing w:after="0" w:line="285" w:lineRule="atLeast"/>
        <w:rPr>
          <w:rFonts w:ascii="Verdana" w:hAnsi="Verdana"/>
          <w:rPrChange w:id="126" w:author="Yakov Genis" w:date="2020-05-08T20:09:00Z">
            <w:rPr>
              <w:rFonts w:ascii="Consolas" w:hAnsi="Consolas"/>
              <w:color w:val="000000"/>
              <w:sz w:val="21"/>
            </w:rPr>
          </w:rPrChange>
        </w:rPr>
      </w:pPr>
    </w:p>
    <w:p w14:paraId="07851734" w14:textId="77777777" w:rsidR="000B7418" w:rsidRPr="000B7418" w:rsidRDefault="000B7418">
      <w:pPr>
        <w:rPr>
          <w:rFonts w:ascii="Verdana" w:hAnsi="Verdana"/>
          <w:rPrChange w:id="127" w:author="Yakov Genis" w:date="2020-05-08T20:09:00Z">
            <w:rPr/>
          </w:rPrChange>
        </w:rPr>
      </w:pPr>
    </w:p>
    <w:sectPr w:rsidR="000B7418" w:rsidRPr="000B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kov Genis">
    <w15:presenceInfo w15:providerId="Windows Live" w15:userId="31567b3465db8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18"/>
    <w:rsid w:val="000B7418"/>
    <w:rsid w:val="0054121E"/>
    <w:rsid w:val="005E74F2"/>
    <w:rsid w:val="006777ED"/>
    <w:rsid w:val="0076780B"/>
    <w:rsid w:val="00823CFB"/>
    <w:rsid w:val="00846AF8"/>
    <w:rsid w:val="00850C43"/>
    <w:rsid w:val="0094708E"/>
    <w:rsid w:val="00A12057"/>
    <w:rsid w:val="00A76DB0"/>
    <w:rsid w:val="00AB415F"/>
    <w:rsid w:val="00DC7674"/>
    <w:rsid w:val="00DE6D2F"/>
    <w:rsid w:val="00E2023F"/>
    <w:rsid w:val="00F05C9C"/>
    <w:rsid w:val="00F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D51A"/>
  <w15:chartTrackingRefBased/>
  <w15:docId w15:val="{D1D87C9F-30FA-48A0-911E-02CE215A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B41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Genis</dc:creator>
  <cp:keywords/>
  <dc:description/>
  <cp:lastModifiedBy>Yakov Genis</cp:lastModifiedBy>
  <cp:revision>2</cp:revision>
  <cp:lastPrinted>2020-05-09T00:17:00Z</cp:lastPrinted>
  <dcterms:created xsi:type="dcterms:W3CDTF">2020-05-09T00:19:00Z</dcterms:created>
  <dcterms:modified xsi:type="dcterms:W3CDTF">2020-05-09T00:19:00Z</dcterms:modified>
</cp:coreProperties>
</file>